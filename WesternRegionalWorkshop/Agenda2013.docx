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C9" w:rsidRDefault="001804C2" w:rsidP="001161C9">
      <w:pPr>
        <w:pStyle w:val="Title"/>
      </w:pPr>
      <w:r>
        <w:t>Demystifying interoperability</w:t>
      </w:r>
    </w:p>
    <w:p w:rsidR="001161C9" w:rsidRDefault="001161C9">
      <w:r>
        <w:t>Reno, Nevada, May 14, 2013</w:t>
      </w:r>
      <w:r w:rsidR="00FC309A">
        <w:t xml:space="preserve"> </w:t>
      </w:r>
    </w:p>
    <w:p w:rsidR="001161C9" w:rsidRDefault="001161C9" w:rsidP="001161C9">
      <w:pPr>
        <w:spacing w:after="0"/>
      </w:pPr>
      <w:r>
        <w:t>8:00  Introductions</w:t>
      </w:r>
    </w:p>
    <w:p w:rsidR="00AD7909" w:rsidRDefault="001161C9" w:rsidP="001161C9">
      <w:pPr>
        <w:pStyle w:val="ListParagraph"/>
      </w:pPr>
      <w:r>
        <w:t xml:space="preserve">Round table with hubs and others who have deployed services </w:t>
      </w:r>
    </w:p>
    <w:p w:rsidR="000F33CD" w:rsidRDefault="00AD7909" w:rsidP="009F55A1">
      <w:pPr>
        <w:pStyle w:val="ListParagraph"/>
        <w:ind w:firstLine="720"/>
      </w:pPr>
      <w:r>
        <w:t xml:space="preserve">Feedback: </w:t>
      </w:r>
      <w:r w:rsidR="000F33CD">
        <w:t>What's working</w:t>
      </w:r>
      <w:r>
        <w:t xml:space="preserve"> and </w:t>
      </w:r>
      <w:r w:rsidR="000F33CD">
        <w:t>what's Not</w:t>
      </w:r>
    </w:p>
    <w:p w:rsidR="00AD7909" w:rsidRDefault="001804C2" w:rsidP="001161C9">
      <w:pPr>
        <w:pStyle w:val="ListParagraph"/>
      </w:pPr>
      <w:r>
        <w:t>Demo Data getter</w:t>
      </w:r>
    </w:p>
    <w:p w:rsidR="00AD7909" w:rsidRDefault="00AD7909" w:rsidP="009F55A1">
      <w:pPr>
        <w:pStyle w:val="ListParagraph"/>
        <w:ind w:firstLine="720"/>
      </w:pPr>
      <w:r>
        <w:t>W</w:t>
      </w:r>
      <w:r w:rsidR="001804C2">
        <w:t>hy interoperability is worth the pain</w:t>
      </w:r>
    </w:p>
    <w:p w:rsidR="001804C2" w:rsidRDefault="00AD7909" w:rsidP="009F55A1">
      <w:pPr>
        <w:pStyle w:val="ListParagraph"/>
        <w:ind w:firstLine="720"/>
      </w:pPr>
      <w:r>
        <w:t>D</w:t>
      </w:r>
      <w:r w:rsidR="001804C2">
        <w:t>emonstrate URI function</w:t>
      </w:r>
    </w:p>
    <w:p w:rsidR="001161C9" w:rsidRDefault="001161C9" w:rsidP="001161C9">
      <w:pPr>
        <w:spacing w:after="0"/>
      </w:pPr>
      <w:r>
        <w:t>9:00  NGDS sustainability</w:t>
      </w:r>
      <w:r w:rsidR="006450F4">
        <w:t>: paradigm shift—data services are part of survey  CODB</w:t>
      </w:r>
    </w:p>
    <w:p w:rsidR="000F33CD" w:rsidRDefault="001161C9" w:rsidP="001161C9">
      <w:pPr>
        <w:pStyle w:val="ListParagraph"/>
      </w:pPr>
      <w:r>
        <w:t>What does it cost to run a server: hardware, software, personnel</w:t>
      </w:r>
    </w:p>
    <w:p w:rsidR="006450F4" w:rsidRDefault="006450F4" w:rsidP="001161C9">
      <w:pPr>
        <w:pStyle w:val="ListParagraph"/>
      </w:pPr>
      <w:r>
        <w:t xml:space="preserve">Importance of maintaining data; </w:t>
      </w:r>
      <w:r w:rsidR="00AD7909">
        <w:t xml:space="preserve"> Se</w:t>
      </w:r>
      <w:r w:rsidR="00EC6CAB">
        <w:t>r</w:t>
      </w:r>
      <w:r w:rsidR="00AD7909">
        <w:t>ve you own data and web services</w:t>
      </w:r>
    </w:p>
    <w:p w:rsidR="006450F4" w:rsidRDefault="006450F4" w:rsidP="001161C9">
      <w:pPr>
        <w:pStyle w:val="ListParagraph"/>
      </w:pPr>
      <w:r>
        <w:t>Review cost estimates for server operation</w:t>
      </w:r>
    </w:p>
    <w:p w:rsidR="006450F4" w:rsidRDefault="006450F4" w:rsidP="001161C9">
      <w:pPr>
        <w:pStyle w:val="ListParagraph"/>
      </w:pPr>
      <w:r>
        <w:t>Business models</w:t>
      </w:r>
    </w:p>
    <w:p w:rsidR="006450F4" w:rsidRDefault="006450F4" w:rsidP="006450F4">
      <w:r>
        <w:t xml:space="preserve">9:30 Disaster recovery </w:t>
      </w:r>
      <w:r w:rsidR="00AD7909">
        <w:t>H</w:t>
      </w:r>
      <w:r>
        <w:t>yper</w:t>
      </w:r>
      <w:r w:rsidR="00AD7909">
        <w:t xml:space="preserve"> </w:t>
      </w:r>
      <w:r>
        <w:t>V replication</w:t>
      </w:r>
    </w:p>
    <w:p w:rsidR="006450F4" w:rsidRDefault="006450F4" w:rsidP="001161C9">
      <w:pPr>
        <w:spacing w:after="0"/>
      </w:pPr>
      <w:r>
        <w:t>Coffee break</w:t>
      </w:r>
    </w:p>
    <w:p w:rsidR="00AD7909" w:rsidRDefault="00AD7909" w:rsidP="001161C9">
      <w:pPr>
        <w:spacing w:after="0"/>
      </w:pPr>
    </w:p>
    <w:p w:rsidR="006450F4" w:rsidRDefault="006450F4" w:rsidP="001161C9">
      <w:pPr>
        <w:spacing w:after="0"/>
      </w:pPr>
      <w:r>
        <w:t>9:45 Breakout</w:t>
      </w:r>
    </w:p>
    <w:p w:rsidR="001161C9" w:rsidRDefault="006450F4" w:rsidP="006450F4">
      <w:pPr>
        <w:spacing w:after="0"/>
        <w:ind w:firstLine="720"/>
      </w:pPr>
      <w:r>
        <w:t>Track 1</w:t>
      </w:r>
      <w:r w:rsidR="00AD7909">
        <w:t>:</w:t>
      </w:r>
      <w:r>
        <w:t xml:space="preserve">  </w:t>
      </w:r>
      <w:r w:rsidR="001161C9">
        <w:t>Virtualized server deployment</w:t>
      </w:r>
    </w:p>
    <w:p w:rsidR="000F33CD" w:rsidRDefault="000F33CD" w:rsidP="009F55A1">
      <w:pPr>
        <w:pStyle w:val="ListParagraph"/>
        <w:ind w:firstLine="720"/>
      </w:pPr>
      <w:r>
        <w:t>Hyper V deployment—setting up a server</w:t>
      </w:r>
    </w:p>
    <w:p w:rsidR="006450F4" w:rsidRDefault="006450F4" w:rsidP="001161C9">
      <w:pPr>
        <w:pStyle w:val="ListParagraph"/>
      </w:pPr>
      <w:r>
        <w:t>Track 2</w:t>
      </w:r>
      <w:r w:rsidR="00AD7909">
        <w:t>: Maps and data</w:t>
      </w:r>
      <w:r>
        <w:t xml:space="preserve"> </w:t>
      </w:r>
    </w:p>
    <w:p w:rsidR="00AD7909" w:rsidRDefault="00AD7909" w:rsidP="00AD7909">
      <w:pPr>
        <w:pStyle w:val="ListParagraph"/>
        <w:ind w:firstLine="720"/>
      </w:pPr>
      <w:r>
        <w:t>The Tiers of USGIN data delivery</w:t>
      </w:r>
    </w:p>
    <w:p w:rsidR="00AD7909" w:rsidRDefault="00AD7909" w:rsidP="00AD7909">
      <w:pPr>
        <w:pStyle w:val="ListParagraph"/>
        <w:ind w:firstLine="720"/>
      </w:pPr>
      <w:r>
        <w:t>How can my institutions current efforts (e.g., web applications) be a part of the NGDS?</w:t>
      </w:r>
    </w:p>
    <w:p w:rsidR="00AD7909" w:rsidRDefault="00AD7909" w:rsidP="00AD7909">
      <w:pPr>
        <w:pStyle w:val="ListParagraph"/>
        <w:ind w:firstLine="720"/>
      </w:pPr>
      <w:r>
        <w:t xml:space="preserve">How can I put my existing database into an interchange format? </w:t>
      </w:r>
    </w:p>
    <w:p w:rsidR="00AD7909" w:rsidRDefault="00AD7909" w:rsidP="009F55A1">
      <w:pPr>
        <w:pStyle w:val="ListParagraph"/>
        <w:ind w:firstLine="720"/>
      </w:pPr>
      <w:r>
        <w:t>Where to access templates, content models, what’s in workbooks</w:t>
      </w:r>
    </w:p>
    <w:p w:rsidR="005B1C32" w:rsidRDefault="006450F4" w:rsidP="00707F07">
      <w:pPr>
        <w:pStyle w:val="ListParagraph"/>
        <w:ind w:firstLine="720"/>
      </w:pPr>
      <w:r>
        <w:t>Data review process—what makes a good dataset?</w:t>
      </w:r>
      <w:r w:rsidR="005B1C32">
        <w:t xml:space="preserve"> </w:t>
      </w:r>
      <w:r>
        <w:tab/>
      </w:r>
    </w:p>
    <w:p w:rsidR="001161C9" w:rsidRDefault="001161C9" w:rsidP="001161C9">
      <w:pPr>
        <w:spacing w:after="0"/>
      </w:pPr>
      <w:r>
        <w:t>11:00 Preparation for afternoon</w:t>
      </w:r>
    </w:p>
    <w:p w:rsidR="001161C9" w:rsidRDefault="001161C9" w:rsidP="001161C9">
      <w:pPr>
        <w:pStyle w:val="ListParagraph"/>
      </w:pPr>
      <w:r>
        <w:t>Review plan</w:t>
      </w:r>
    </w:p>
    <w:p w:rsidR="001161C9" w:rsidRDefault="001161C9" w:rsidP="001161C9">
      <w:pPr>
        <w:pStyle w:val="ListParagraph"/>
      </w:pPr>
      <w:r>
        <w:t xml:space="preserve">Inventory data and configurations </w:t>
      </w:r>
      <w:r w:rsidR="00AD7909">
        <w:t>currently used by participants</w:t>
      </w:r>
    </w:p>
    <w:p w:rsidR="001161C9" w:rsidRDefault="001161C9" w:rsidP="001161C9">
      <w:pPr>
        <w:pStyle w:val="ListParagraph"/>
      </w:pPr>
      <w:r>
        <w:t>Get set up on the network</w:t>
      </w:r>
    </w:p>
    <w:p w:rsidR="001161C9" w:rsidRDefault="001161C9" w:rsidP="001161C9">
      <w:pPr>
        <w:pStyle w:val="ListParagraph"/>
      </w:pPr>
      <w:r>
        <w:t>Intro to Documentation</w:t>
      </w:r>
    </w:p>
    <w:p w:rsidR="001161C9" w:rsidRDefault="001161C9">
      <w:r>
        <w:t>12:00 Lunch</w:t>
      </w:r>
    </w:p>
    <w:p w:rsidR="000F33CD" w:rsidRDefault="001161C9">
      <w:r>
        <w:t xml:space="preserve">13:00 </w:t>
      </w:r>
      <w:r w:rsidR="000F33CD">
        <w:t>Service deployment:</w:t>
      </w:r>
    </w:p>
    <w:p w:rsidR="00A51458" w:rsidRDefault="00A51458" w:rsidP="00A51458">
      <w:pPr>
        <w:pStyle w:val="ListParagraph"/>
      </w:pPr>
      <w:r>
        <w:t>Overview of process</w:t>
      </w:r>
    </w:p>
    <w:p w:rsidR="00A51458" w:rsidRDefault="00A51458" w:rsidP="00A51458">
      <w:pPr>
        <w:pStyle w:val="ListParagraph"/>
      </w:pPr>
      <w:r>
        <w:t>Walk through: participants follow with their own data</w:t>
      </w:r>
    </w:p>
    <w:p w:rsidR="000F33CD" w:rsidRDefault="000F33CD" w:rsidP="000F33CD">
      <w:pPr>
        <w:pStyle w:val="ListParagraph"/>
        <w:numPr>
          <w:ilvl w:val="0"/>
          <w:numId w:val="1"/>
        </w:numPr>
      </w:pPr>
      <w:r>
        <w:lastRenderedPageBreak/>
        <w:t>Excel to PostGIS</w:t>
      </w:r>
    </w:p>
    <w:p w:rsidR="00AD7909" w:rsidRDefault="00AD7909" w:rsidP="000F33CD">
      <w:pPr>
        <w:pStyle w:val="ListParagraph"/>
        <w:numPr>
          <w:ilvl w:val="0"/>
          <w:numId w:val="1"/>
        </w:numPr>
      </w:pPr>
      <w:r>
        <w:t>namespaces, URI redirects</w:t>
      </w:r>
    </w:p>
    <w:p w:rsidR="000F33CD" w:rsidRDefault="000F33CD" w:rsidP="00707F07">
      <w:pPr>
        <w:pStyle w:val="ListParagraph"/>
        <w:numPr>
          <w:ilvl w:val="0"/>
          <w:numId w:val="1"/>
        </w:numPr>
      </w:pPr>
      <w:r>
        <w:t>deploy service</w:t>
      </w:r>
      <w:r w:rsidR="00AD7909">
        <w:t>s</w:t>
      </w:r>
      <w:r>
        <w:t xml:space="preserve"> </w:t>
      </w:r>
      <w:r w:rsidR="00AD7909">
        <w:t xml:space="preserve"> using ArcGIS from ArcMap project</w:t>
      </w:r>
    </w:p>
    <w:p w:rsidR="000F33CD" w:rsidRDefault="000F33CD" w:rsidP="000F33CD">
      <w:pPr>
        <w:pStyle w:val="ListParagraph"/>
        <w:numPr>
          <w:ilvl w:val="0"/>
          <w:numId w:val="1"/>
        </w:numPr>
      </w:pPr>
      <w:r>
        <w:t>xml validation and testing—demonstrate w/ XML spy</w:t>
      </w:r>
    </w:p>
    <w:p w:rsidR="00AD7909" w:rsidRDefault="00AD7909" w:rsidP="000F33CD">
      <w:pPr>
        <w:pStyle w:val="ListParagraph"/>
        <w:numPr>
          <w:ilvl w:val="0"/>
          <w:numId w:val="1"/>
        </w:numPr>
      </w:pPr>
      <w:r>
        <w:t>Geoserver deployment with app-schema, SLDs</w:t>
      </w:r>
    </w:p>
    <w:p w:rsidR="00E87696" w:rsidRDefault="00E87696" w:rsidP="000F33CD">
      <w:pPr>
        <w:pStyle w:val="ListParagraph"/>
        <w:numPr>
          <w:ilvl w:val="0"/>
          <w:numId w:val="1"/>
        </w:numPr>
      </w:pPr>
      <w:r>
        <w:t>connecti</w:t>
      </w:r>
      <w:r w:rsidR="00707F07">
        <w:t>ng to service with ARcMap,</w:t>
      </w:r>
      <w:bookmarkStart w:id="0" w:name="_GoBack"/>
      <w:bookmarkEnd w:id="0"/>
      <w:r>
        <w:t xml:space="preserve"> Compare WMS, WFS</w:t>
      </w:r>
    </w:p>
    <w:p w:rsidR="000F33CD" w:rsidRDefault="00A51458">
      <w:r>
        <w:t>15:30 Review and closing discussion</w:t>
      </w:r>
    </w:p>
    <w:p w:rsidR="00A51458" w:rsidRDefault="00A51458">
      <w:r>
        <w:t>16:00 Farewells</w:t>
      </w:r>
    </w:p>
    <w:p w:rsidR="000F33CD" w:rsidRDefault="000F33CD"/>
    <w:sectPr w:rsidR="000F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0709E"/>
    <w:multiLevelType w:val="hybridMultilevel"/>
    <w:tmpl w:val="35C2C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CD"/>
    <w:rsid w:val="000F33CD"/>
    <w:rsid w:val="001161C9"/>
    <w:rsid w:val="001804C2"/>
    <w:rsid w:val="004F5175"/>
    <w:rsid w:val="005B1C32"/>
    <w:rsid w:val="006450F4"/>
    <w:rsid w:val="006A4677"/>
    <w:rsid w:val="00707F07"/>
    <w:rsid w:val="009F55A1"/>
    <w:rsid w:val="00A51458"/>
    <w:rsid w:val="00AD7909"/>
    <w:rsid w:val="00E50D99"/>
    <w:rsid w:val="00E87696"/>
    <w:rsid w:val="00EC6CAB"/>
    <w:rsid w:val="00FC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61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1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61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1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Richard</dc:creator>
  <cp:lastModifiedBy>Presentation</cp:lastModifiedBy>
  <cp:revision>2</cp:revision>
  <dcterms:created xsi:type="dcterms:W3CDTF">2013-05-13T01:35:00Z</dcterms:created>
  <dcterms:modified xsi:type="dcterms:W3CDTF">2013-05-13T01:35:00Z</dcterms:modified>
</cp:coreProperties>
</file>